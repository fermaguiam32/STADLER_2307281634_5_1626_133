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E7866" w14:textId="77777777" w:rsidR="00607A6B" w:rsidRDefault="00607A6B" w:rsidP="00607A6B">
      <w:pPr>
        <w:pStyle w:val="Ttulo1"/>
        <w:jc w:val="center"/>
      </w:pPr>
      <w:r>
        <w:t>ANÁLISIS DE PROGRAMAS DE GESTIÓN DE PROYECTOS</w:t>
      </w:r>
    </w:p>
    <w:p w14:paraId="225518A9" w14:textId="77777777" w:rsidR="00B623A9" w:rsidRDefault="00B623A9"/>
    <w:p w14:paraId="5E1ED9CB" w14:textId="77777777" w:rsidR="00B623A9" w:rsidRDefault="00B623A9"/>
    <w:p w14:paraId="7BE542DF" w14:textId="77777777" w:rsidR="00B623A9" w:rsidRDefault="00B623A9"/>
    <w:p w14:paraId="026732FB" w14:textId="77777777" w:rsidR="00B623A9" w:rsidRDefault="00B623A9"/>
    <w:p w14:paraId="484EF706" w14:textId="77777777" w:rsidR="00B623A9" w:rsidRDefault="00B623A9"/>
    <w:p w14:paraId="0BC7A1C0" w14:textId="77777777" w:rsidR="00B623A9" w:rsidRDefault="00B623A9"/>
    <w:p w14:paraId="167A30E7" w14:textId="77777777" w:rsidR="00B623A9" w:rsidRDefault="00B623A9"/>
    <w:p w14:paraId="44607BE2" w14:textId="77777777" w:rsidR="00B623A9" w:rsidRDefault="00B623A9"/>
    <w:p w14:paraId="3FB54C8C" w14:textId="77777777" w:rsidR="00B623A9" w:rsidRDefault="00B623A9"/>
    <w:p w14:paraId="6E242435" w14:textId="77777777" w:rsidR="00B623A9" w:rsidRDefault="00B623A9"/>
    <w:p w14:paraId="5FA484DE" w14:textId="77777777" w:rsidR="00B623A9" w:rsidRDefault="00B623A9"/>
    <w:p w14:paraId="7DD15DD1" w14:textId="77777777" w:rsidR="00B623A9" w:rsidRDefault="00B623A9"/>
    <w:p w14:paraId="024DE168" w14:textId="77777777" w:rsidR="00B623A9" w:rsidRDefault="00B623A9"/>
    <w:p w14:paraId="2DDB5A41" w14:textId="77777777" w:rsidR="00B623A9" w:rsidRDefault="00B623A9"/>
    <w:p w14:paraId="1FF1ACE6" w14:textId="77777777" w:rsidR="00B623A9" w:rsidRDefault="00B623A9"/>
    <w:p w14:paraId="43D8FF33" w14:textId="77777777" w:rsidR="00B623A9" w:rsidRDefault="00B623A9"/>
    <w:p w14:paraId="5AA0D4F1" w14:textId="77777777" w:rsidR="00B623A9" w:rsidRDefault="00B623A9"/>
    <w:p w14:paraId="1D97111A" w14:textId="77777777" w:rsidR="00B623A9" w:rsidRDefault="00B623A9"/>
    <w:p w14:paraId="65F8A58E" w14:textId="77777777" w:rsidR="00B623A9" w:rsidRDefault="00B623A9"/>
    <w:p w14:paraId="1C274582" w14:textId="77777777" w:rsidR="00B623A9" w:rsidRDefault="00B623A9"/>
    <w:p w14:paraId="01415D8A" w14:textId="77777777" w:rsidR="00B623A9" w:rsidRDefault="00B623A9"/>
    <w:p w14:paraId="0C6CED4E" w14:textId="77777777" w:rsidR="00B623A9" w:rsidRDefault="00B623A9"/>
    <w:p w14:paraId="79ADF671" w14:textId="77777777" w:rsidR="00B623A9" w:rsidRDefault="00B623A9"/>
    <w:p w14:paraId="16FB7536" w14:textId="77777777" w:rsidR="00B623A9" w:rsidRDefault="00B623A9"/>
    <w:p w14:paraId="63249C38" w14:textId="1865B753" w:rsidR="00B623A9" w:rsidRDefault="00B623A9">
      <w:r>
        <w:t>Universidad Politécnica de Valencia (Alcoy)</w:t>
      </w:r>
    </w:p>
    <w:p w14:paraId="46FCB572" w14:textId="77777777" w:rsidR="00B623A9" w:rsidRPr="00B623A9" w:rsidRDefault="00B623A9">
      <w:pPr>
        <w:rPr>
          <w:u w:val="single"/>
        </w:rPr>
      </w:pPr>
    </w:p>
    <w:p w14:paraId="4039C854" w14:textId="77777777" w:rsidR="00B623A9" w:rsidRDefault="00B623A9">
      <w:r>
        <w:t>Fernando Manuel Guillem Amat</w:t>
      </w:r>
    </w:p>
    <w:p w14:paraId="22625CB3" w14:textId="5C0B7FFC" w:rsidR="00607A6B" w:rsidRDefault="00607A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81C458" w14:textId="77777777" w:rsidR="00B623A9" w:rsidRDefault="00B623A9" w:rsidP="00B623A9">
      <w:pPr>
        <w:pStyle w:val="Ttulo2"/>
      </w:pPr>
      <w:r>
        <w:lastRenderedPageBreak/>
        <w:t>Índice:</w:t>
      </w:r>
    </w:p>
    <w:p w14:paraId="6C189752" w14:textId="001AF07F" w:rsidR="00B623A9" w:rsidRDefault="00B623A9" w:rsidP="00B623A9">
      <w:pPr>
        <w:pStyle w:val="Ttulo3"/>
      </w:pPr>
      <w:r>
        <w:tab/>
        <w:t>Antecedentes:</w:t>
      </w:r>
    </w:p>
    <w:p w14:paraId="704EB2D9" w14:textId="77777777" w:rsidR="00B623A9" w:rsidRDefault="00B623A9" w:rsidP="00B623A9">
      <w:pPr>
        <w:pStyle w:val="Ttulo2"/>
      </w:pPr>
      <w:r>
        <w:tab/>
      </w:r>
      <w:r>
        <w:t>Descripción</w:t>
      </w:r>
      <w:r>
        <w:t>:</w:t>
      </w:r>
    </w:p>
    <w:p w14:paraId="359824F4" w14:textId="039EAA31" w:rsidR="00B623A9" w:rsidRPr="00B623A9" w:rsidRDefault="00B623A9" w:rsidP="00B623A9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ab/>
      </w:r>
      <w:r>
        <w:t>Aplicaciones del estudio</w:t>
      </w:r>
      <w:r>
        <w:t>:</w:t>
      </w:r>
    </w:p>
    <w:p w14:paraId="28CE6681" w14:textId="319BF4FF" w:rsidR="00B623A9" w:rsidRDefault="00B623A9" w:rsidP="00B623A9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ab/>
      </w:r>
      <w:r>
        <w:t>Conclusiones</w:t>
      </w:r>
      <w:r>
        <w:t>:</w:t>
      </w:r>
    </w:p>
    <w:p w14:paraId="0434AD1C" w14:textId="76AEB367" w:rsidR="00B623A9" w:rsidRDefault="00B623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9EE6F71" w14:textId="77777777" w:rsidR="00B623A9" w:rsidRDefault="00B623A9" w:rsidP="00B623A9">
      <w:pPr>
        <w:pStyle w:val="Ttulo3"/>
      </w:pPr>
      <w:r>
        <w:lastRenderedPageBreak/>
        <w:t>Antecedentes:</w:t>
      </w:r>
    </w:p>
    <w:p w14:paraId="6D16377C" w14:textId="77777777" w:rsidR="00B623A9" w:rsidRDefault="00B623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B35E917" w14:textId="7C0F2BF4" w:rsidR="00B623A9" w:rsidRDefault="00B623A9" w:rsidP="00B623A9">
      <w:pPr>
        <w:pStyle w:val="Ttulo2"/>
      </w:pPr>
      <w:r>
        <w:lastRenderedPageBreak/>
        <w:t>Descripción:</w:t>
      </w:r>
    </w:p>
    <w:p w14:paraId="7044B9EE" w14:textId="126C4EB7" w:rsidR="00B623A9" w:rsidRDefault="00B623A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 xml:space="preserve">En este análisis describiremos varias opciones de programas de gestión de proyectos actualmente en el mercado, como son </w:t>
      </w:r>
      <w:proofErr w:type="spellStart"/>
      <w:r>
        <w:t>MSProject</w:t>
      </w:r>
      <w:proofErr w:type="spellEnd"/>
      <w:r>
        <w:t xml:space="preserve">, </w:t>
      </w:r>
      <w:proofErr w:type="gramStart"/>
      <w:r>
        <w:t>Primavera</w:t>
      </w:r>
      <w:proofErr w:type="gramEnd"/>
      <w:r>
        <w:t>, GANTTER, o TRELLO</w:t>
      </w:r>
      <w:r>
        <w:t xml:space="preserve"> </w:t>
      </w:r>
      <w:r>
        <w:br w:type="page"/>
      </w:r>
    </w:p>
    <w:p w14:paraId="7E3BE32E" w14:textId="0B023F58" w:rsidR="00B623A9" w:rsidRPr="00B623A9" w:rsidRDefault="00B623A9" w:rsidP="00B623A9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lastRenderedPageBreak/>
        <w:t>Aplicaciones del estudio:</w:t>
      </w:r>
    </w:p>
    <w:p w14:paraId="72253AE5" w14:textId="77777777" w:rsidR="00B623A9" w:rsidRDefault="00B623A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A875505" w14:textId="47FDE41E" w:rsidR="00B623A9" w:rsidRDefault="00B623A9" w:rsidP="00B623A9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lastRenderedPageBreak/>
        <w:t>Conclusiones:</w:t>
      </w:r>
    </w:p>
    <w:p w14:paraId="272572E0" w14:textId="77777777" w:rsidR="00B623A9" w:rsidRPr="00B623A9" w:rsidRDefault="00B623A9" w:rsidP="00B623A9">
      <w:pPr>
        <w:pStyle w:val="Ttulo2"/>
      </w:pPr>
    </w:p>
    <w:p w14:paraId="3F877E82" w14:textId="77777777" w:rsidR="00B623A9" w:rsidRDefault="00B623A9" w:rsidP="00B623A9"/>
    <w:p w14:paraId="53550276" w14:textId="2BD7A751" w:rsidR="00607A6B" w:rsidRDefault="00607A6B" w:rsidP="00B623A9">
      <w:r>
        <w:br w:type="page"/>
      </w:r>
    </w:p>
    <w:p w14:paraId="698B6C4F" w14:textId="3BC36DB8" w:rsidR="00D45F42" w:rsidRPr="00661AF1" w:rsidRDefault="00D45F42" w:rsidP="00D45F42">
      <w:pPr>
        <w:rPr>
          <w:ins w:id="0" w:author="Fernando Manuel Guillem Amat" w:date="2023-07-06T15:27:00Z"/>
          <w:sz w:val="16"/>
          <w:szCs w:val="16"/>
        </w:rPr>
      </w:pPr>
      <w:ins w:id="1" w:author="Fernando Manuel Guillem Amat" w:date="2023-07-06T15:27:00Z">
        <w:r w:rsidRPr="00661AF1">
          <w:rPr>
            <w:sz w:val="16"/>
            <w:szCs w:val="16"/>
          </w:rPr>
          <w:lastRenderedPageBreak/>
          <w:t>ONLINE:</w:t>
        </w:r>
      </w:ins>
    </w:p>
    <w:p w14:paraId="24C6EF76" w14:textId="77777777" w:rsidR="00D45F42" w:rsidRPr="00661AF1" w:rsidRDefault="00D45F42" w:rsidP="00D45F42">
      <w:pPr>
        <w:rPr>
          <w:ins w:id="2" w:author="Fernando Manuel Guillem Amat" w:date="2023-07-06T15:27:00Z"/>
          <w:sz w:val="16"/>
          <w:szCs w:val="16"/>
        </w:rPr>
      </w:pPr>
      <w:ins w:id="3" w:author="Fernando Manuel Guillem Amat" w:date="2023-07-06T15:27:00Z">
        <w:r w:rsidRPr="00661AF1">
          <w:rPr>
            <w:sz w:val="16"/>
            <w:szCs w:val="16"/>
          </w:rPr>
          <w:t xml:space="preserve"> 25,30€/mes/usuario (Profesional)</w:t>
        </w:r>
        <w:r w:rsidRPr="00661AF1">
          <w:rPr>
            <w:sz w:val="16"/>
            <w:szCs w:val="16"/>
          </w:rPr>
          <w:br/>
          <w:t xml:space="preserve"> 46,40€/mes/usuario (Premium)</w:t>
        </w:r>
      </w:ins>
    </w:p>
    <w:p w14:paraId="7EDD56C2" w14:textId="77777777" w:rsidR="00D45F42" w:rsidRPr="00661AF1" w:rsidRDefault="00D45F42" w:rsidP="00D45F42">
      <w:pPr>
        <w:rPr>
          <w:ins w:id="4" w:author="Fernando Manuel Guillem Amat" w:date="2023-07-06T15:27:00Z"/>
          <w:sz w:val="16"/>
          <w:szCs w:val="16"/>
        </w:rPr>
      </w:pPr>
      <w:ins w:id="5" w:author="Fernando Manuel Guillem Amat" w:date="2023-07-06T15:27:00Z">
        <w:r w:rsidRPr="00661AF1">
          <w:rPr>
            <w:sz w:val="16"/>
            <w:szCs w:val="16"/>
          </w:rPr>
          <w:t xml:space="preserve"> 5,90€/mes/usuario (Online Essentials)</w:t>
        </w:r>
      </w:ins>
    </w:p>
    <w:p w14:paraId="0C5648F7" w14:textId="77777777" w:rsidR="00D45F42" w:rsidRPr="00661AF1" w:rsidRDefault="00D45F42" w:rsidP="00D45F42">
      <w:pPr>
        <w:rPr>
          <w:ins w:id="6" w:author="Fernando Manuel Guillem Amat" w:date="2023-07-06T15:27:00Z"/>
          <w:sz w:val="16"/>
          <w:szCs w:val="16"/>
        </w:rPr>
      </w:pPr>
    </w:p>
    <w:p w14:paraId="6539E234" w14:textId="77777777" w:rsidR="00D45F42" w:rsidRPr="00661AF1" w:rsidRDefault="00D45F42" w:rsidP="00D45F42">
      <w:pPr>
        <w:rPr>
          <w:ins w:id="7" w:author="Fernando Manuel Guillem Amat" w:date="2023-07-06T15:27:00Z"/>
          <w:sz w:val="16"/>
          <w:szCs w:val="16"/>
        </w:rPr>
      </w:pPr>
      <w:ins w:id="8" w:author="Fernando Manuel Guillem Amat" w:date="2023-07-06T15:27:00Z">
        <w:r w:rsidRPr="00661AF1">
          <w:rPr>
            <w:sz w:val="16"/>
            <w:szCs w:val="16"/>
          </w:rPr>
          <w:t>OFFLINE:</w:t>
        </w:r>
      </w:ins>
    </w:p>
    <w:p w14:paraId="2B0C04A7" w14:textId="78A7C0C0" w:rsidR="00D45F42" w:rsidRPr="005E5654" w:rsidRDefault="00D45F42" w:rsidP="00D45F42">
      <w:ins w:id="9" w:author="Fernando Manuel Guillem Amat" w:date="2023-07-06T15:27:00Z">
        <w:r w:rsidRPr="00661AF1">
          <w:rPr>
            <w:sz w:val="16"/>
            <w:szCs w:val="16"/>
          </w:rPr>
          <w:t xml:space="preserve"> Project standard </w:t>
        </w:r>
        <w:proofErr w:type="gramStart"/>
        <w:r w:rsidRPr="00661AF1">
          <w:rPr>
            <w:sz w:val="16"/>
            <w:szCs w:val="16"/>
          </w:rPr>
          <w:t>=  849</w:t>
        </w:r>
        <w:proofErr w:type="gramEnd"/>
        <w:r w:rsidRPr="00661AF1">
          <w:rPr>
            <w:sz w:val="16"/>
            <w:szCs w:val="16"/>
          </w:rPr>
          <w:t>€</w:t>
        </w:r>
        <w:r w:rsidRPr="00661AF1">
          <w:rPr>
            <w:sz w:val="16"/>
            <w:szCs w:val="16"/>
          </w:rPr>
          <w:br/>
          <w:t xml:space="preserve"> Project Profesional</w:t>
        </w:r>
        <w:r>
          <w:rPr>
            <w:sz w:val="16"/>
            <w:szCs w:val="16"/>
          </w:rPr>
          <w:t xml:space="preserve"> </w:t>
        </w:r>
        <w:r w:rsidRPr="00661AF1">
          <w:rPr>
            <w:sz w:val="16"/>
            <w:szCs w:val="16"/>
          </w:rPr>
          <w:t>= 1509</w:t>
        </w:r>
      </w:ins>
    </w:p>
    <w:sectPr w:rsidR="00D45F42" w:rsidRPr="005E5654" w:rsidSect="00D45F42">
      <w:pgSz w:w="11906" w:h="16838" w:orient="portrait"/>
      <w:pgMar w:top="1417" w:right="1701" w:bottom="1417" w:left="1701" w:header="708" w:footer="708" w:gutter="0"/>
      <w:cols w:space="708"/>
      <w:docGrid w:linePitch="360"/>
      <w:sectPrChange w:id="10" w:author="Fernando Manuel Guillem Amat" w:date="2023-07-06T15:26:00Z">
        <w:sectPr w:rsidR="00D45F42" w:rsidRPr="005E5654" w:rsidSect="00D45F42">
          <w:pgSz w:w="16838" w:h="11906" w:orient="landscape"/>
          <w:pgMar w:top="1701" w:right="1417" w:bottom="1701" w:left="1417" w:header="708" w:footer="708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97988"/>
    <w:multiLevelType w:val="hybridMultilevel"/>
    <w:tmpl w:val="A678F7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33687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ernando Manuel Guillem Amat">
    <w15:presenceInfo w15:providerId="Windows Live" w15:userId="51f6b08ba45047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2A"/>
    <w:rsid w:val="003A777F"/>
    <w:rsid w:val="005E5654"/>
    <w:rsid w:val="00607A6B"/>
    <w:rsid w:val="00742247"/>
    <w:rsid w:val="00962FC5"/>
    <w:rsid w:val="00AF612A"/>
    <w:rsid w:val="00B623A9"/>
    <w:rsid w:val="00C43136"/>
    <w:rsid w:val="00D45F42"/>
    <w:rsid w:val="00DC4086"/>
    <w:rsid w:val="00FC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BB2AE"/>
  <w15:chartTrackingRefBased/>
  <w15:docId w15:val="{7D744D21-A776-4144-B0C3-FAB574E4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7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2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C1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FC1C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C1C5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07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23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623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87552-129C-4548-8F3F-8A8AA55B5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Manuel Guillem Amat</dc:creator>
  <cp:keywords/>
  <dc:description/>
  <cp:lastModifiedBy>Fernando Manuel Guillem Amat</cp:lastModifiedBy>
  <cp:revision>8</cp:revision>
  <dcterms:created xsi:type="dcterms:W3CDTF">2023-07-06T09:53:00Z</dcterms:created>
  <dcterms:modified xsi:type="dcterms:W3CDTF">2023-07-06T13:40:00Z</dcterms:modified>
</cp:coreProperties>
</file>